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i/>
          <w:i/>
          <w:sz w:val="56"/>
          <w:szCs w:val="56"/>
          <w:lang w:val="pt"/>
        </w:rPr>
      </w:pPr>
      <w:r>
        <w:rPr>
          <w:b/>
          <w:i/>
          <w:sz w:val="56"/>
          <w:szCs w:val="56"/>
        </w:rPr>
        <w:t>Documento de Visão do Sistema</w:t>
      </w:r>
      <w:r>
        <w:rPr>
          <w:rFonts w:cs="Spranq eco sans" w:ascii="Spranq eco sans" w:hAnsi="Spranq eco sans"/>
          <w:b/>
          <w:bCs/>
          <w:i/>
          <w:sz w:val="56"/>
          <w:szCs w:val="56"/>
          <w:lang w:val="pt"/>
        </w:rPr>
        <w:tab/>
        <w:tab/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20"/>
          <w:szCs w:val="20"/>
          <w:lang w:val="pt"/>
        </w:rPr>
      </w:pPr>
      <w:r>
        <w:rPr>
          <w:rFonts w:cs="Spranq eco sans" w:ascii="Spranq eco sans" w:hAnsi="Spranq eco sans"/>
          <w:b/>
          <w:bCs/>
          <w:sz w:val="20"/>
          <w:szCs w:val="20"/>
          <w:lang w:val="pt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20"/>
          <w:szCs w:val="20"/>
          <w:lang w:eastAsia="pt-BR"/>
        </w:rPr>
      </w:pPr>
      <w:r>
        <w:rPr>
          <w:rFonts w:cs="Spranq eco sans" w:ascii="Spranq eco sans" w:hAnsi="Spranq eco sans"/>
          <w:b/>
          <w:bCs/>
          <w:sz w:val="20"/>
          <w:szCs w:val="20"/>
          <w:lang w:eastAsia="pt-BR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20"/>
          <w:szCs w:val="20"/>
          <w:lang w:eastAsia="pt-BR"/>
        </w:rPr>
      </w:pPr>
      <w:r>
        <w:rPr>
          <w:rFonts w:cs="Spranq eco sans" w:ascii="Spranq eco sans" w:hAnsi="Spranq eco sans"/>
          <w:b/>
          <w:bCs/>
          <w:sz w:val="20"/>
          <w:szCs w:val="20"/>
          <w:lang w:eastAsia="pt-BR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20"/>
          <w:szCs w:val="20"/>
          <w:lang w:val="pt"/>
        </w:rPr>
      </w:pPr>
      <w:r>
        <w:rPr/>
        <w:drawing>
          <wp:inline distT="0" distB="0" distL="0" distR="0">
            <wp:extent cx="4133850" cy="2752725"/>
            <wp:effectExtent l="0" t="0" r="0" b="0"/>
            <wp:docPr id="1" name="Imagem 1" descr="C:\Users\daniele\Downloads\7566ad53-6037-465e-b492-a763e44d9a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aniele\Downloads\7566ad53-6037-465e-b492-a763e44d9af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20"/>
          <w:szCs w:val="20"/>
          <w:lang w:val="pt"/>
        </w:rPr>
      </w:pPr>
      <w:r>
        <w:rPr>
          <w:rFonts w:cs="Spranq eco sans" w:ascii="Spranq eco sans" w:hAnsi="Spranq eco sans"/>
          <w:b/>
          <w:bCs/>
          <w:sz w:val="20"/>
          <w:szCs w:val="20"/>
          <w:lang w:val="pt"/>
        </w:rPr>
      </w:r>
    </w:p>
    <w:p>
      <w:pPr>
        <w:pStyle w:val="Normal"/>
        <w:spacing w:lineRule="auto" w:line="240" w:before="240" w:after="240"/>
        <w:ind w:left="1416" w:firstLine="708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lineRule="auto" w:line="240" w:before="240" w:after="240"/>
        <w:ind w:left="1416" w:firstLine="708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lineRule="auto" w:line="240" w:before="240" w:after="240"/>
        <w:ind w:left="1416" w:firstLine="708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lineRule="auto" w:line="240" w:before="240" w:after="240"/>
        <w:ind w:left="1416" w:firstLine="708"/>
        <w:rPr>
          <w:rFonts w:ascii="Arial" w:hAnsi="Arial" w:cs="Arial"/>
          <w:sz w:val="20"/>
          <w:szCs w:val="20"/>
          <w:highlight w:val="yellow"/>
        </w:rPr>
      </w:pPr>
      <w:r>
        <w:rPr>
          <w:shd w:fill="FFFF00" w:val="clear"/>
        </w:rPr>
        <w:t xml:space="preserve">Software de Recrutamento Interno – </w:t>
      </w:r>
      <w:r>
        <w:rPr>
          <w:rFonts w:cs="Arial" w:ascii="Arial" w:hAnsi="Arial"/>
          <w:sz w:val="20"/>
          <w:szCs w:val="20"/>
          <w:shd w:fill="FFFF00" w:val="clear"/>
        </w:rPr>
        <w:t>RECRUTA-IF</w:t>
      </w:r>
    </w:p>
    <w:p>
      <w:pPr>
        <w:pStyle w:val="Normal"/>
        <w:spacing w:lineRule="auto" w:line="240" w:before="240" w:after="240"/>
        <w:rPr>
          <w:rFonts w:ascii="Arial" w:hAnsi="Arial" w:cs="Arial"/>
          <w:sz w:val="20"/>
          <w:szCs w:val="20"/>
          <w:shd w:fill="FFFF00" w:val="clear"/>
        </w:rPr>
      </w:pPr>
      <w:r>
        <w:rPr>
          <w:rFonts w:cs="Arial" w:ascii="Arial" w:hAnsi="Arial"/>
          <w:sz w:val="20"/>
          <w:szCs w:val="20"/>
          <w:shd w:fill="FFFF00" w:val="clear"/>
        </w:rPr>
      </w:r>
    </w:p>
    <w:p>
      <w:pPr>
        <w:pStyle w:val="Normal"/>
        <w:spacing w:lineRule="auto" w:line="240" w:before="240" w:after="240"/>
        <w:rPr>
          <w:rFonts w:ascii="Arial" w:hAnsi="Arial" w:cs="Arial"/>
          <w:sz w:val="20"/>
          <w:szCs w:val="20"/>
          <w:shd w:fill="FFFF00" w:val="clear"/>
        </w:rPr>
      </w:pPr>
      <w:r>
        <w:rPr>
          <w:rFonts w:cs="Arial" w:ascii="Arial" w:hAnsi="Arial"/>
          <w:sz w:val="20"/>
          <w:szCs w:val="20"/>
          <w:shd w:fill="FFFF00" w:val="clear"/>
        </w:rPr>
      </w:r>
    </w:p>
    <w:p>
      <w:pPr>
        <w:pStyle w:val="Normal"/>
        <w:spacing w:lineRule="auto" w:line="240" w:before="240" w:after="240"/>
        <w:rPr>
          <w:rFonts w:ascii="Arial" w:hAnsi="Arial" w:cs="Arial"/>
          <w:sz w:val="20"/>
          <w:szCs w:val="20"/>
          <w:shd w:fill="FFFF00" w:val="clear"/>
        </w:rPr>
      </w:pPr>
      <w:r>
        <w:rPr>
          <w:rFonts w:cs="Arial" w:ascii="Arial" w:hAnsi="Arial"/>
          <w:sz w:val="20"/>
          <w:szCs w:val="20"/>
          <w:shd w:fill="FFFF00" w:val="clear"/>
        </w:rPr>
      </w:r>
    </w:p>
    <w:p>
      <w:pPr>
        <w:pStyle w:val="Normal"/>
        <w:spacing w:lineRule="auto" w:line="240" w:before="240" w:after="240"/>
        <w:rPr>
          <w:rFonts w:ascii="Arial" w:hAnsi="Arial" w:cs="Arial"/>
          <w:sz w:val="20"/>
          <w:szCs w:val="20"/>
          <w:shd w:fill="FFFF00" w:val="clear"/>
        </w:rPr>
      </w:pPr>
      <w:r>
        <w:rPr>
          <w:rFonts w:cs="Arial" w:ascii="Arial" w:hAnsi="Arial"/>
          <w:sz w:val="20"/>
          <w:szCs w:val="20"/>
          <w:shd w:fill="FFFF00" w:val="clear"/>
        </w:rPr>
      </w:r>
    </w:p>
    <w:p>
      <w:pPr>
        <w:pStyle w:val="Normal"/>
        <w:spacing w:lineRule="auto" w:line="240" w:before="240" w:after="240"/>
        <w:rPr>
          <w:rFonts w:ascii="Arial" w:hAnsi="Arial" w:cs="Arial"/>
          <w:sz w:val="20"/>
          <w:szCs w:val="20"/>
          <w:shd w:fill="FFFF00" w:val="clear"/>
        </w:rPr>
      </w:pPr>
      <w:r>
        <w:rPr>
          <w:rFonts w:cs="Arial" w:ascii="Arial" w:hAnsi="Arial"/>
          <w:sz w:val="20"/>
          <w:szCs w:val="20"/>
          <w:shd w:fill="FFFF00" w:val="clear"/>
        </w:rPr>
      </w:r>
    </w:p>
    <w:p>
      <w:pPr>
        <w:pStyle w:val="Normal"/>
        <w:spacing w:lineRule="auto" w:line="240" w:before="240" w:after="240"/>
        <w:rPr>
          <w:rFonts w:ascii="Arial" w:hAnsi="Arial" w:cs="Arial"/>
          <w:sz w:val="20"/>
          <w:szCs w:val="20"/>
          <w:shd w:fill="FFFF00" w:val="clear"/>
        </w:rPr>
      </w:pPr>
      <w:r>
        <w:rPr>
          <w:rFonts w:cs="Arial" w:ascii="Arial" w:hAnsi="Arial"/>
          <w:sz w:val="20"/>
          <w:szCs w:val="20"/>
          <w:shd w:fill="FFFF00" w:val="clear"/>
        </w:rPr>
      </w:r>
    </w:p>
    <w:p>
      <w:pPr>
        <w:pStyle w:val="Normal"/>
        <w:spacing w:lineRule="auto" w:line="240" w:before="240" w:after="240"/>
        <w:rPr>
          <w:rFonts w:ascii="Arial" w:hAnsi="Arial" w:cs="Arial"/>
          <w:sz w:val="20"/>
          <w:szCs w:val="20"/>
          <w:shd w:fill="FFFF00" w:val="clear"/>
        </w:rPr>
      </w:pPr>
      <w:r>
        <w:rPr>
          <w:rFonts w:cs="Arial" w:ascii="Arial" w:hAnsi="Arial"/>
          <w:sz w:val="20"/>
          <w:szCs w:val="20"/>
          <w:shd w:fill="FFFF00" w:val="clear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44"/>
          <w:szCs w:val="44"/>
          <w:lang w:val="pt"/>
        </w:rPr>
      </w:pPr>
      <w:r>
        <w:rPr>
          <w:rFonts w:cs="Spranq eco sans" w:ascii="Spranq eco sans" w:hAnsi="Spranq eco sans"/>
          <w:b/>
          <w:bCs/>
          <w:sz w:val="44"/>
          <w:szCs w:val="44"/>
          <w:lang w:val="pt"/>
        </w:rPr>
        <w:t>Histórico de Versões</w:t>
      </w:r>
    </w:p>
    <w:p>
      <w:pPr>
        <w:pStyle w:val="Normal"/>
        <w:spacing w:lineRule="auto" w:line="240" w:before="0" w:after="0"/>
        <w:ind w:firstLine="709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tbl>
      <w:tblPr>
        <w:tblW w:w="10144" w:type="dxa"/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52" w:type="dxa"/>
          <w:bottom w:w="0" w:type="dxa"/>
          <w:right w:w="58" w:type="dxa"/>
        </w:tblCellMar>
        <w:tblLook w:val="0000" w:noVBand="0" w:noHBand="0" w:lastColumn="0" w:firstColumn="0" w:lastRow="0" w:firstRow="0"/>
      </w:tblPr>
      <w:tblGrid>
        <w:gridCol w:w="1471"/>
        <w:gridCol w:w="907"/>
        <w:gridCol w:w="3033"/>
        <w:gridCol w:w="1559"/>
        <w:gridCol w:w="1561"/>
        <w:gridCol w:w="1612"/>
      </w:tblGrid>
      <w:tr>
        <w:trPr>
          <w:trHeight w:val="1" w:hRule="atLeast"/>
        </w:trPr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E6E6E6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Spranq eco sans" w:ascii="Spranq eco sans" w:hAnsi="Spranq eco sans"/>
                <w:b/>
                <w:bCs/>
                <w:sz w:val="20"/>
                <w:szCs w:val="20"/>
                <w:lang w:val="pt"/>
              </w:rPr>
              <w:t>Data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E6E6E6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Spranq eco sans" w:ascii="Spranq eco sans" w:hAnsi="Spranq eco sans"/>
                <w:b/>
                <w:bCs/>
                <w:sz w:val="20"/>
                <w:szCs w:val="20"/>
                <w:lang w:val="pt"/>
              </w:rPr>
              <w:t>Versão</w:t>
            </w:r>
          </w:p>
        </w:tc>
        <w:tc>
          <w:tcPr>
            <w:tcW w:w="3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E6E6E6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Spranq eco sans" w:ascii="Spranq eco sans" w:hAnsi="Spranq eco sans"/>
                <w:b/>
                <w:bCs/>
                <w:sz w:val="20"/>
                <w:szCs w:val="20"/>
                <w:lang w:val="pt"/>
              </w:rPr>
              <w:t>Descrição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E6E6E6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Spranq eco sans" w:ascii="Spranq eco sans" w:hAnsi="Spranq eco sans"/>
                <w:b/>
                <w:bCs/>
                <w:sz w:val="20"/>
                <w:szCs w:val="20"/>
                <w:lang w:val="pt"/>
              </w:rPr>
              <w:t>Autor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E6E6E6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Spranq eco sans" w:ascii="Spranq eco sans" w:hAnsi="Spranq eco sans"/>
                <w:b/>
                <w:bCs/>
                <w:sz w:val="20"/>
                <w:szCs w:val="20"/>
                <w:lang w:val="pt"/>
              </w:rPr>
              <w:t>Revisor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E6E6E6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Spranq eco sans" w:ascii="Spranq eco sans" w:hAnsi="Spranq eco sans"/>
                <w:b/>
                <w:bCs/>
                <w:sz w:val="20"/>
                <w:szCs w:val="20"/>
                <w:lang w:val="pt"/>
              </w:rPr>
              <w:t>Aprovado por</w:t>
            </w:r>
          </w:p>
        </w:tc>
      </w:tr>
      <w:tr>
        <w:trPr>
          <w:trHeight w:val="1" w:hRule="atLeast"/>
        </w:trPr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Spranq eco sans" w:ascii="Spranq eco sans" w:hAnsi="Spranq eco sans"/>
                <w:sz w:val="20"/>
                <w:szCs w:val="20"/>
                <w:lang w:val="pt"/>
              </w:rPr>
              <w:t>28/02/2018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Spranq eco sans" w:ascii="Spranq eco sans" w:hAnsi="Spranq eco sans"/>
                <w:sz w:val="20"/>
                <w:szCs w:val="20"/>
                <w:lang w:val="pt"/>
              </w:rPr>
              <w:t>1.0</w:t>
            </w:r>
          </w:p>
        </w:tc>
        <w:tc>
          <w:tcPr>
            <w:tcW w:w="3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lang w:val="pt"/>
              </w:rPr>
            </w:pPr>
            <w:ins w:id="0" w:author="daniele sant anna" w:date="2018-03-03T07:47:00Z">
              <w:r>
                <w:rPr>
                  <w:shd w:fill="FFFF00" w:val="clear"/>
                </w:rPr>
                <w:t>Lançamento de informações iniciais</w:t>
              </w:r>
            </w:ins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  <w:t>JOZIEL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Spranq eco sans" w:ascii="Spranq eco sans" w:hAnsi="Spranq eco sans"/>
                <w:sz w:val="20"/>
                <w:szCs w:val="20"/>
                <w:lang w:val="pt"/>
              </w:rPr>
              <w:t>&lt;AREQ e PIN (*)&gt;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Spranq eco sans" w:hAnsi="Spranq eco sans" w:cs="Spranq eco sans"/>
                <w:sz w:val="20"/>
                <w:szCs w:val="20"/>
                <w:lang w:val="pt"/>
              </w:rPr>
            </w:pPr>
            <w:r>
              <w:rPr>
                <w:rFonts w:cs="Spranq eco sans" w:ascii="Spranq eco sans" w:hAnsi="Spranq eco sans"/>
                <w:sz w:val="20"/>
                <w:szCs w:val="20"/>
                <w:lang w:val="pt"/>
              </w:rPr>
              <w:t>&lt;GN ou CLI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pranq eco sans" w:ascii="Spranq eco sans" w:hAnsi="Spranq eco sans"/>
                <w:sz w:val="20"/>
                <w:szCs w:val="20"/>
                <w:lang w:val="pt"/>
              </w:rPr>
              <w:t>(**)&gt;</w:t>
            </w:r>
          </w:p>
        </w:tc>
      </w:tr>
      <w:tr>
        <w:trPr>
          <w:trHeight w:val="1" w:hRule="atLeast"/>
        </w:trPr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  <w:t>03/03/2018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  <w:t>1.001</w:t>
            </w:r>
          </w:p>
        </w:tc>
        <w:tc>
          <w:tcPr>
            <w:tcW w:w="3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highlight w:val="green"/>
                <w:lang w:val="pt"/>
              </w:rPr>
              <w:t>Alterado algumas palavras</w:t>
            </w:r>
            <w:r>
              <w:rPr>
                <w:rFonts w:cs="Calibri"/>
                <w:lang w:val="pt"/>
              </w:rPr>
              <w:t xml:space="preserve"> e </w:t>
            </w:r>
            <w:r>
              <w:rPr>
                <w:rFonts w:cs="Calibri"/>
                <w:strike/>
                <w:highlight w:val="magenta"/>
                <w:lang w:val="pt"/>
              </w:rPr>
              <w:t>solicitado a exclusão de outras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  <w:t>ANDERSON</w:t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</w:tr>
      <w:tr>
        <w:trPr>
          <w:trHeight w:val="1" w:hRule="atLeast"/>
        </w:trPr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3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</w:tr>
      <w:tr>
        <w:trPr>
          <w:trHeight w:val="1" w:hRule="atLeast"/>
        </w:trPr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3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</w:tr>
      <w:tr>
        <w:trPr>
          <w:trHeight w:val="1" w:hRule="atLeast"/>
        </w:trPr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3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</w:tr>
      <w:tr>
        <w:trPr>
          <w:trHeight w:val="1" w:hRule="atLeast"/>
        </w:trPr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3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</w:tr>
      <w:tr>
        <w:trPr>
          <w:trHeight w:val="1" w:hRule="atLeast"/>
        </w:trPr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3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</w:tr>
      <w:tr>
        <w:trPr>
          <w:trHeight w:val="1" w:hRule="atLeast"/>
        </w:trPr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center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3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ascii="Calibri" w:hAnsi="Calibri" w:cs="Calibri"/>
                <w:lang w:val="pt"/>
              </w:rPr>
            </w:pPr>
            <w:r>
              <w:rPr>
                <w:rFonts w:cs="Calibri"/>
                <w:lang w:val="pt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Normal"/>
        <w:spacing w:lineRule="auto" w:line="240" w:before="100" w:after="0"/>
        <w:rPr>
          <w:rFonts w:ascii="Spranq eco sans" w:hAnsi="Spranq eco sans" w:cs="Spranq eco sans"/>
          <w:sz w:val="20"/>
          <w:szCs w:val="20"/>
          <w:lang w:val="pt"/>
        </w:rPr>
      </w:pPr>
      <w:r>
        <w:rPr>
          <w:rFonts w:cs="Spranq eco sans" w:ascii="Spranq eco sans" w:hAnsi="Spranq eco sans"/>
          <w:sz w:val="20"/>
          <w:szCs w:val="20"/>
          <w:lang w:val="pt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44"/>
          <w:szCs w:val="44"/>
          <w:lang w:val="pt"/>
        </w:rPr>
      </w:pPr>
      <w:r>
        <w:rPr>
          <w:rFonts w:cs="Spranq eco sans" w:ascii="Spranq eco sans" w:hAnsi="Spranq eco sans"/>
          <w:b/>
          <w:bCs/>
          <w:sz w:val="44"/>
          <w:szCs w:val="44"/>
          <w:lang w:val="pt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44"/>
          <w:szCs w:val="44"/>
          <w:lang w:val="pt"/>
        </w:rPr>
      </w:pPr>
      <w:r>
        <w:rPr>
          <w:rFonts w:cs="Spranq eco sans" w:ascii="Spranq eco sans" w:hAnsi="Spranq eco sans"/>
          <w:b/>
          <w:bCs/>
          <w:sz w:val="44"/>
          <w:szCs w:val="44"/>
          <w:lang w:val="pt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44"/>
          <w:szCs w:val="44"/>
          <w:lang w:val="pt"/>
        </w:rPr>
      </w:pPr>
      <w:r>
        <w:rPr>
          <w:rFonts w:cs="Spranq eco sans" w:ascii="Spranq eco sans" w:hAnsi="Spranq eco sans"/>
          <w:b/>
          <w:bCs/>
          <w:sz w:val="44"/>
          <w:szCs w:val="44"/>
          <w:lang w:val="pt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44"/>
          <w:szCs w:val="44"/>
          <w:lang w:val="pt"/>
        </w:rPr>
      </w:pPr>
      <w:r>
        <w:rPr>
          <w:rFonts w:cs="Spranq eco sans" w:ascii="Spranq eco sans" w:hAnsi="Spranq eco sans"/>
          <w:b/>
          <w:bCs/>
          <w:sz w:val="44"/>
          <w:szCs w:val="44"/>
          <w:lang w:val="pt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44"/>
          <w:szCs w:val="44"/>
          <w:lang w:val="pt"/>
        </w:rPr>
      </w:pPr>
      <w:r>
        <w:rPr>
          <w:rFonts w:cs="Spranq eco sans" w:ascii="Spranq eco sans" w:hAnsi="Spranq eco sans"/>
          <w:b/>
          <w:bCs/>
          <w:sz w:val="44"/>
          <w:szCs w:val="44"/>
          <w:lang w:val="pt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44"/>
          <w:szCs w:val="44"/>
          <w:lang w:val="pt"/>
        </w:rPr>
      </w:pPr>
      <w:r>
        <w:rPr>
          <w:rFonts w:cs="Spranq eco sans" w:ascii="Spranq eco sans" w:hAnsi="Spranq eco sans"/>
          <w:b/>
          <w:bCs/>
          <w:sz w:val="44"/>
          <w:szCs w:val="44"/>
          <w:lang w:val="pt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44"/>
          <w:szCs w:val="44"/>
          <w:lang w:val="pt"/>
        </w:rPr>
      </w:pPr>
      <w:r>
        <w:rPr>
          <w:rFonts w:cs="Spranq eco sans" w:ascii="Spranq eco sans" w:hAnsi="Spranq eco sans"/>
          <w:b/>
          <w:bCs/>
          <w:sz w:val="44"/>
          <w:szCs w:val="44"/>
          <w:lang w:val="pt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44"/>
          <w:szCs w:val="44"/>
          <w:lang w:val="pt"/>
        </w:rPr>
      </w:pPr>
      <w:r>
        <w:rPr>
          <w:rFonts w:cs="Spranq eco sans" w:ascii="Spranq eco sans" w:hAnsi="Spranq eco sans"/>
          <w:b/>
          <w:bCs/>
          <w:sz w:val="44"/>
          <w:szCs w:val="44"/>
          <w:lang w:val="pt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44"/>
          <w:szCs w:val="44"/>
          <w:lang w:val="pt"/>
        </w:rPr>
      </w:pPr>
      <w:r>
        <w:rPr>
          <w:rFonts w:cs="Spranq eco sans" w:ascii="Spranq eco sans" w:hAnsi="Spranq eco sans"/>
          <w:b/>
          <w:bCs/>
          <w:sz w:val="44"/>
          <w:szCs w:val="44"/>
          <w:lang w:val="pt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44"/>
          <w:szCs w:val="44"/>
          <w:lang w:val="pt"/>
        </w:rPr>
      </w:pPr>
      <w:r>
        <w:rPr>
          <w:rFonts w:cs="Spranq eco sans" w:ascii="Spranq eco sans" w:hAnsi="Spranq eco sans"/>
          <w:b/>
          <w:bCs/>
          <w:sz w:val="44"/>
          <w:szCs w:val="44"/>
          <w:lang w:val="pt"/>
        </w:rPr>
      </w:r>
    </w:p>
    <w:p>
      <w:pPr>
        <w:pStyle w:val="Normal"/>
        <w:spacing w:lineRule="auto" w:line="240" w:before="240" w:after="240"/>
        <w:rPr>
          <w:rFonts w:ascii="Spranq eco sans" w:hAnsi="Spranq eco sans" w:cs="Spranq eco sans"/>
          <w:b/>
          <w:b/>
          <w:bCs/>
          <w:sz w:val="44"/>
          <w:szCs w:val="44"/>
          <w:lang w:val="pt"/>
        </w:rPr>
      </w:pPr>
      <w:r>
        <w:rPr>
          <w:rFonts w:cs="Spranq eco sans" w:ascii="Spranq eco sans" w:hAnsi="Spranq eco sans"/>
          <w:b/>
          <w:bCs/>
          <w:sz w:val="44"/>
          <w:szCs w:val="44"/>
          <w:lang w:val="pt"/>
        </w:rPr>
        <w:t>Documento de Visão do Sistema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Normal"/>
        <w:spacing w:lineRule="auto" w:line="240" w:before="0" w:after="0"/>
        <w:jc w:val="both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  <w:t>1.Objetivo</w:t>
      </w:r>
    </w:p>
    <w:p>
      <w:pPr>
        <w:pStyle w:val="Normal"/>
        <w:spacing w:lineRule="auto" w:line="240" w:before="0" w:after="0"/>
        <w:ind w:left="624" w:firstLine="709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Normal"/>
        <w:ind w:left="709" w:hanging="0"/>
        <w:rPr/>
      </w:pPr>
      <w:r>
        <w:rPr>
          <w:rFonts w:cs="Arial" w:ascii="Arial" w:hAnsi="Arial"/>
          <w:sz w:val="24"/>
          <w:szCs w:val="24"/>
          <w:shd w:fill="FFFF00" w:val="clear"/>
        </w:rPr>
        <w:t>O prop</w:t>
      </w:r>
      <w:r>
        <w:rPr>
          <w:rFonts w:cs="Arial" w:ascii="Arial" w:hAnsi="Arial"/>
          <w:sz w:val="24"/>
          <w:szCs w:val="24"/>
          <w:shd w:fill="FFFF00" w:val="clear"/>
        </w:rPr>
        <w:t>ó</w:t>
      </w:r>
      <w:r>
        <w:rPr>
          <w:rFonts w:cs="Arial" w:ascii="Arial" w:hAnsi="Arial"/>
          <w:sz w:val="24"/>
          <w:szCs w:val="24"/>
          <w:shd w:fill="FFFF00" w:val="clear"/>
        </w:rPr>
        <w:t>sito deste documento</w:t>
      </w:r>
      <w:r>
        <w:rPr>
          <w:rFonts w:cs="Calibri"/>
          <w:lang w:val="pt"/>
        </w:rPr>
        <w:t xml:space="preserve"> </w:t>
      </w:r>
      <w:r>
        <w:rPr>
          <w:rFonts w:cs="Arial" w:ascii="Arial" w:hAnsi="Arial"/>
          <w:sz w:val="24"/>
          <w:szCs w:val="24"/>
          <w:lang w:val="pt"/>
        </w:rPr>
        <w:t xml:space="preserve">é coletar, analisar e definir as necessidades e características do sistema </w:t>
      </w:r>
      <w:r>
        <w:rPr>
          <w:rFonts w:cs="Arial" w:ascii="Arial" w:hAnsi="Arial"/>
          <w:sz w:val="24"/>
          <w:shd w:fill="FFFF00" w:val="clear"/>
        </w:rPr>
        <w:t>RECRUTA-IF</w:t>
      </w:r>
      <w:r>
        <w:rPr>
          <w:rFonts w:cs="Arial" w:ascii="Arial" w:hAnsi="Arial"/>
          <w:sz w:val="24"/>
          <w:szCs w:val="24"/>
          <w:lang w:val="pt"/>
        </w:rPr>
        <w:t xml:space="preserve">, focando nas </w:t>
      </w:r>
      <w:r>
        <w:rPr>
          <w:rFonts w:cs="Arial" w:ascii="Arial" w:hAnsi="Arial"/>
          <w:strike/>
          <w:sz w:val="24"/>
          <w:szCs w:val="24"/>
          <w:highlight w:val="magenta"/>
          <w:lang w:val="pt"/>
        </w:rPr>
        <w:t>necessidades</w:t>
      </w:r>
      <w:r>
        <w:rPr>
          <w:rFonts w:cs="Arial" w:ascii="Arial" w:hAnsi="Arial"/>
          <w:sz w:val="24"/>
          <w:szCs w:val="24"/>
          <w:lang w:val="pt"/>
        </w:rPr>
        <w:t xml:space="preserve"> </w:t>
      </w:r>
      <w:r>
        <w:rPr>
          <w:rFonts w:cs="Arial" w:ascii="Arial" w:hAnsi="Arial"/>
          <w:sz w:val="24"/>
          <w:szCs w:val="24"/>
          <w:highlight w:val="green"/>
          <w:lang w:val="pt"/>
        </w:rPr>
        <w:t>funcionalidades</w:t>
      </w:r>
      <w:r>
        <w:rPr>
          <w:rFonts w:cs="Arial" w:ascii="Arial" w:hAnsi="Arial"/>
          <w:sz w:val="24"/>
          <w:szCs w:val="24"/>
          <w:lang w:val="pt"/>
        </w:rPr>
        <w:t xml:space="preserve"> </w:t>
      </w:r>
      <w:r>
        <w:rPr>
          <w:rFonts w:cs="Arial" w:ascii="Arial" w:hAnsi="Arial"/>
          <w:sz w:val="24"/>
          <w:szCs w:val="24"/>
          <w:lang w:val="pt"/>
        </w:rPr>
        <w:t xml:space="preserve">requeridas </w:t>
      </w:r>
      <w:r>
        <w:rPr>
          <w:rFonts w:cs="Arial" w:ascii="Arial" w:hAnsi="Arial"/>
          <w:strike/>
          <w:sz w:val="24"/>
          <w:szCs w:val="24"/>
          <w:highlight w:val="magenta"/>
          <w:lang w:val="pt"/>
        </w:rPr>
        <w:t>pelos desenvolvedores e pelo usuário</w:t>
      </w:r>
      <w:r>
        <w:rPr>
          <w:rFonts w:cs="Arial" w:ascii="Arial" w:hAnsi="Arial"/>
          <w:sz w:val="24"/>
          <w:szCs w:val="24"/>
          <w:lang w:val="pt"/>
        </w:rPr>
        <w:t xml:space="preserve"> </w:t>
      </w:r>
      <w:r>
        <w:rPr>
          <w:rFonts w:cs="Arial" w:ascii="Arial" w:hAnsi="Arial"/>
          <w:sz w:val="24"/>
          <w:szCs w:val="24"/>
          <w:highlight w:val="green"/>
          <w:lang w:val="pt"/>
        </w:rPr>
        <w:t>pelo cliente.</w:t>
      </w:r>
      <w:r>
        <w:rPr>
          <w:rFonts w:cs="Arial" w:ascii="Arial" w:hAnsi="Arial"/>
          <w:sz w:val="24"/>
          <w:szCs w:val="24"/>
          <w:lang w:val="pt"/>
        </w:rPr>
        <w:t xml:space="preserve">      </w:t>
      </w:r>
      <w:r>
        <w:rPr>
          <w:rFonts w:cs="Arial" w:ascii="Arial" w:hAnsi="Arial"/>
          <w:strike/>
          <w:sz w:val="24"/>
          <w:szCs w:val="24"/>
          <w:highlight w:val="magenta"/>
          <w:lang w:val="pt"/>
        </w:rPr>
        <w:t>e como esses requisitos foram abordados no sistema</w:t>
      </w:r>
      <w:r>
        <w:rPr>
          <w:rFonts w:cs="Arial" w:ascii="Arial" w:hAnsi="Arial"/>
          <w:sz w:val="24"/>
          <w:szCs w:val="24"/>
          <w:lang w:val="pt"/>
        </w:rPr>
        <w:t>.</w:t>
      </w:r>
    </w:p>
    <w:p>
      <w:pPr>
        <w:pStyle w:val="Normal"/>
        <w:ind w:left="709" w:hanging="0"/>
        <w:rPr/>
      </w:pPr>
      <w:r>
        <w:rPr>
          <w:rFonts w:cs="Arial" w:ascii="Arial" w:hAnsi="Arial"/>
          <w:sz w:val="24"/>
          <w:szCs w:val="24"/>
          <w:shd w:fill="FFFF00" w:val="clear"/>
        </w:rPr>
        <w:t xml:space="preserve">A visão do sistema documenta o ambiente geral dos processos desenvolvidos para o sistema e fornece a todos os envolvidos uma descrição compreensível de como o sistema se comportara e suas funcionalidades principais. </w:t>
      </w:r>
    </w:p>
    <w:p>
      <w:pPr>
        <w:pStyle w:val="Normal"/>
        <w:spacing w:lineRule="auto" w:line="240" w:before="0" w:after="0"/>
        <w:ind w:left="624" w:firstLine="709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Normal"/>
        <w:spacing w:lineRule="auto" w:line="240" w:before="0" w:after="0"/>
        <w:jc w:val="both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  <w:t>2.Descrição do Produto</w:t>
      </w:r>
    </w:p>
    <w:p>
      <w:pPr>
        <w:pStyle w:val="Normal"/>
        <w:spacing w:lineRule="auto" w:line="240" w:before="0" w:after="0"/>
        <w:ind w:left="624" w:firstLine="709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PSDSCorpodeTexto"/>
        <w:ind w:left="624" w:hanging="0"/>
        <w:rPr>
          <w:rFonts w:ascii="Arial" w:hAnsi="Arial" w:cs="Arial"/>
          <w:sz w:val="24"/>
          <w:highlight w:val="yellow"/>
        </w:rPr>
      </w:pPr>
      <w:r>
        <w:rPr>
          <w:rFonts w:cs="Arial" w:ascii="Arial" w:hAnsi="Arial"/>
          <w:sz w:val="24"/>
          <w:shd w:fill="FFFF00" w:val="clear"/>
        </w:rPr>
        <w:t xml:space="preserve">O sistema RECRUTA-IF é um projeto direcionado para a área de recrutamento de uma empresa com foco na seleção de talentos internos aonde deve mostrar vagas disponíveis a serem preenchidas. </w:t>
      </w:r>
    </w:p>
    <w:p>
      <w:pPr>
        <w:pStyle w:val="PSDSCorpodeTexto"/>
        <w:ind w:left="624" w:hanging="0"/>
        <w:rPr/>
      </w:pPr>
      <w:r>
        <w:rPr>
          <w:rFonts w:cs="Arial" w:ascii="Arial" w:hAnsi="Arial"/>
          <w:sz w:val="24"/>
          <w:shd w:fill="FFFF00" w:val="clear"/>
        </w:rPr>
        <w:t>O</w:t>
      </w:r>
      <w:r>
        <w:rPr>
          <w:rFonts w:cs="Arial" w:ascii="Arial" w:hAnsi="Arial"/>
          <w:sz w:val="24"/>
          <w:highlight w:val="green"/>
        </w:rPr>
        <w:t>s</w:t>
      </w:r>
      <w:r>
        <w:rPr>
          <w:rFonts w:cs="Arial" w:ascii="Arial" w:hAnsi="Arial"/>
          <w:sz w:val="24"/>
          <w:shd w:fill="FFFF00" w:val="clear"/>
        </w:rPr>
        <w:t xml:space="preserve"> </w:t>
      </w:r>
      <w:r>
        <w:rPr>
          <w:rFonts w:cs="Arial" w:ascii="Arial" w:hAnsi="Arial"/>
          <w:sz w:val="24"/>
          <w:shd w:fill="66FF00" w:val="clear"/>
        </w:rPr>
        <w:t>(as)</w:t>
      </w:r>
      <w:r>
        <w:rPr>
          <w:rFonts w:cs="Arial" w:ascii="Arial" w:hAnsi="Arial"/>
          <w:sz w:val="24"/>
          <w:shd w:fill="FFFF00" w:val="clear"/>
        </w:rPr>
        <w:t xml:space="preserve"> interessado</w:t>
      </w:r>
      <w:r>
        <w:rPr>
          <w:rFonts w:cs="Arial" w:ascii="Arial" w:hAnsi="Arial"/>
          <w:sz w:val="24"/>
          <w:highlight w:val="green"/>
        </w:rPr>
        <w:t>s</w:t>
      </w:r>
      <w:r>
        <w:rPr>
          <w:rFonts w:cs="Arial" w:ascii="Arial" w:hAnsi="Arial"/>
          <w:sz w:val="24"/>
          <w:shd w:fill="FFFF00" w:val="clear"/>
        </w:rPr>
        <w:t xml:space="preserve"> </w:t>
      </w:r>
      <w:r>
        <w:rPr>
          <w:rFonts w:cs="Arial" w:ascii="Arial" w:hAnsi="Arial"/>
          <w:sz w:val="24"/>
          <w:shd w:fill="66FF00" w:val="clear"/>
        </w:rPr>
        <w:t>(as)</w:t>
      </w:r>
      <w:r>
        <w:rPr>
          <w:rFonts w:cs="Arial" w:ascii="Arial" w:hAnsi="Arial"/>
          <w:sz w:val="24"/>
          <w:shd w:fill="66FF00" w:val="clear"/>
        </w:rPr>
        <w:t xml:space="preserve"> </w:t>
      </w:r>
      <w:r>
        <w:rPr>
          <w:rFonts w:cs="Arial" w:ascii="Arial" w:hAnsi="Arial"/>
          <w:sz w:val="24"/>
          <w:shd w:fill="FFFF00" w:val="clear"/>
        </w:rPr>
        <w:t>deve</w:t>
      </w:r>
      <w:r>
        <w:rPr>
          <w:rFonts w:cs="Arial" w:ascii="Arial" w:hAnsi="Arial"/>
          <w:sz w:val="24"/>
          <w:shd w:fill="66FF00" w:val="clear"/>
        </w:rPr>
        <w:t>m</w:t>
      </w:r>
      <w:r>
        <w:rPr>
          <w:rFonts w:cs="Arial" w:ascii="Arial" w:hAnsi="Arial"/>
          <w:sz w:val="24"/>
          <w:shd w:fill="FFFF00" w:val="clear"/>
        </w:rPr>
        <w:t xml:space="preserve">  </w:t>
      </w:r>
      <w:r>
        <w:rPr>
          <w:rFonts w:cs="Arial" w:ascii="Arial" w:hAnsi="Arial"/>
          <w:sz w:val="24"/>
          <w:highlight w:val="green"/>
        </w:rPr>
        <w:t>efetuar login</w:t>
      </w:r>
      <w:r>
        <w:rPr>
          <w:rFonts w:cs="Arial" w:ascii="Arial" w:hAnsi="Arial"/>
          <w:sz w:val="24"/>
          <w:shd w:fill="FFFF00" w:val="clear"/>
        </w:rPr>
        <w:t xml:space="preserve"> </w:t>
      </w:r>
      <w:r>
        <w:rPr>
          <w:rFonts w:cs="Arial" w:ascii="Arial" w:hAnsi="Arial"/>
          <w:sz w:val="24"/>
          <w:shd w:fill="FFFF00" w:val="clear"/>
        </w:rPr>
        <w:t xml:space="preserve">na aplicação </w:t>
      </w:r>
      <w:r>
        <w:rPr>
          <w:rFonts w:cs="Arial" w:ascii="Arial" w:hAnsi="Arial"/>
          <w:strike/>
          <w:sz w:val="24"/>
          <w:highlight w:val="magenta"/>
        </w:rPr>
        <w:t>web e, usando</w:t>
      </w:r>
      <w:r>
        <w:rPr>
          <w:rFonts w:cs="Arial" w:ascii="Arial" w:hAnsi="Arial"/>
          <w:sz w:val="24"/>
          <w:shd w:fill="FFFF00" w:val="clear"/>
        </w:rPr>
        <w:t xml:space="preserve"> </w:t>
      </w:r>
      <w:r>
        <w:rPr>
          <w:rFonts w:cs="Arial" w:ascii="Arial" w:hAnsi="Arial"/>
          <w:sz w:val="24"/>
          <w:highlight w:val="green"/>
        </w:rPr>
        <w:t>utilizando</w:t>
      </w:r>
      <w:r>
        <w:rPr>
          <w:rFonts w:cs="Arial" w:ascii="Arial" w:hAnsi="Arial"/>
          <w:sz w:val="24"/>
          <w:shd w:fill="FFFF00" w:val="clear"/>
        </w:rPr>
        <w:t xml:space="preserve"> </w:t>
      </w:r>
      <w:r>
        <w:rPr>
          <w:rFonts w:cs="Arial" w:ascii="Arial" w:hAnsi="Arial"/>
          <w:sz w:val="24"/>
          <w:shd w:fill="FFFF00" w:val="clear"/>
        </w:rPr>
        <w:t xml:space="preserve">seu CPF e e-mail </w:t>
      </w:r>
      <w:r>
        <w:rPr>
          <w:rFonts w:cs="Arial" w:ascii="Arial" w:hAnsi="Arial"/>
          <w:sz w:val="24"/>
          <w:highlight w:val="green"/>
        </w:rPr>
        <w:t>(????)</w:t>
      </w:r>
      <w:r>
        <w:rPr>
          <w:rFonts w:cs="Arial" w:ascii="Arial" w:hAnsi="Arial"/>
          <w:sz w:val="24"/>
          <w:shd w:fill="FFFF00" w:val="clear"/>
        </w:rPr>
        <w:t xml:space="preserve"> , </w:t>
      </w:r>
      <w:r>
        <w:rPr>
          <w:rFonts w:cs="Arial" w:ascii="Arial" w:hAnsi="Arial"/>
          <w:sz w:val="24"/>
          <w:highlight w:val="green"/>
        </w:rPr>
        <w:t>para</w:t>
      </w:r>
      <w:r>
        <w:rPr>
          <w:rFonts w:cs="Arial" w:ascii="Arial" w:hAnsi="Arial"/>
          <w:sz w:val="24"/>
          <w:shd w:fill="FFFF00" w:val="clear"/>
        </w:rPr>
        <w:t xml:space="preserve">  </w:t>
      </w:r>
      <w:r>
        <w:rPr>
          <w:rFonts w:cs="Arial" w:ascii="Arial" w:hAnsi="Arial"/>
          <w:sz w:val="24"/>
          <w:shd w:fill="FFFF00" w:val="clear"/>
        </w:rPr>
        <w:t xml:space="preserve">se </w:t>
      </w:r>
      <w:r>
        <w:rPr>
          <w:rFonts w:cs="Arial" w:ascii="Arial" w:hAnsi="Arial"/>
          <w:strike/>
          <w:sz w:val="24"/>
          <w:highlight w:val="magenta"/>
        </w:rPr>
        <w:t>cadastrar e</w:t>
      </w:r>
      <w:r>
        <w:rPr>
          <w:rFonts w:cs="Arial" w:ascii="Arial" w:hAnsi="Arial"/>
          <w:sz w:val="24"/>
          <w:shd w:fill="FFFF00" w:val="clear"/>
        </w:rPr>
        <w:t xml:space="preserve"> candidatar </w:t>
      </w:r>
      <w:r>
        <w:rPr>
          <w:rFonts w:cs="Arial" w:ascii="Arial" w:hAnsi="Arial"/>
          <w:sz w:val="24"/>
          <w:shd w:fill="FFFF00" w:val="clear"/>
        </w:rPr>
        <w:t>à</w:t>
      </w:r>
      <w:r>
        <w:rPr>
          <w:rFonts w:cs="Arial" w:ascii="Arial" w:hAnsi="Arial"/>
          <w:sz w:val="24"/>
          <w:shd w:fill="FFFF00" w:val="clear"/>
        </w:rPr>
        <w:t xml:space="preserve"> vaga disponível.</w:t>
      </w:r>
    </w:p>
    <w:p>
      <w:pPr>
        <w:pStyle w:val="Normal"/>
        <w:spacing w:lineRule="auto" w:line="240" w:before="0" w:after="0"/>
        <w:ind w:left="624" w:firstLine="709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  <w:t>Envolvimento</w:t>
      </w:r>
    </w:p>
    <w:p>
      <w:pPr>
        <w:pStyle w:val="Normal"/>
        <w:spacing w:lineRule="auto" w:line="240" w:before="0" w:after="0"/>
        <w:ind w:firstLine="709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ListParagraph"/>
        <w:numPr>
          <w:ilvl w:val="1"/>
          <w:numId w:val="1"/>
        </w:numPr>
        <w:tabs>
          <w:tab w:val="left" w:pos="360" w:leader="none"/>
        </w:tabs>
        <w:spacing w:lineRule="auto" w:line="240" w:before="40" w:after="40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  <w:t>Abrangência</w:t>
      </w:r>
    </w:p>
    <w:p>
      <w:pPr>
        <w:pStyle w:val="Normal"/>
        <w:spacing w:lineRule="auto" w:line="240" w:before="60" w:after="0"/>
        <w:ind w:left="567" w:hanging="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cs="Arial" w:ascii="Arial" w:hAnsi="Arial"/>
          <w:sz w:val="24"/>
          <w:szCs w:val="24"/>
          <w:lang w:val="pt"/>
        </w:rPr>
        <w:t xml:space="preserve">O sistema </w:t>
      </w:r>
      <w:r>
        <w:rPr>
          <w:rFonts w:cs="Arial" w:ascii="Arial" w:hAnsi="Arial"/>
          <w:sz w:val="24"/>
          <w:shd w:fill="FFFF00" w:val="clear"/>
        </w:rPr>
        <w:t>RECRUTA-IF foi concebido para uso exclusivo dentro de uma empresa em vários terminais em rede.</w:t>
      </w:r>
    </w:p>
    <w:p>
      <w:pPr>
        <w:pStyle w:val="Normal"/>
        <w:tabs>
          <w:tab w:val="left" w:pos="360" w:leader="none"/>
        </w:tabs>
        <w:spacing w:lineRule="auto" w:line="240" w:before="40" w:after="40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</w:r>
    </w:p>
    <w:p>
      <w:pPr>
        <w:pStyle w:val="Normal"/>
        <w:tabs>
          <w:tab w:val="left" w:pos="360" w:leader="none"/>
        </w:tabs>
        <w:spacing w:lineRule="auto" w:line="240" w:before="40" w:after="40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  <w:t>3.2</w:t>
        <w:tab/>
        <w:tab/>
        <w:t>Papel dos Atores</w:t>
      </w:r>
    </w:p>
    <w:p>
      <w:pPr>
        <w:pStyle w:val="Normal"/>
        <w:spacing w:lineRule="auto" w:line="240" w:before="0" w:after="0"/>
        <w:ind w:left="709" w:hanging="85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cs="Arial" w:ascii="Arial" w:hAnsi="Arial"/>
          <w:sz w:val="24"/>
          <w:szCs w:val="24"/>
        </w:rPr>
        <w:t xml:space="preserve">Atores são pessoas, equipamentos ou outros sistemas que interagem como sistema em questão, enviando ou recebendo mensagens. Abaixo estão descritos de forma resumida o papel dos atores do sistema </w:t>
      </w:r>
      <w:r>
        <w:rPr>
          <w:rFonts w:cs="Arial" w:ascii="Arial" w:hAnsi="Arial"/>
          <w:sz w:val="24"/>
          <w:shd w:fill="FFFF00" w:val="clear"/>
        </w:rPr>
        <w:t>RECRUTA-IF</w:t>
      </w:r>
    </w:p>
    <w:p>
      <w:pPr>
        <w:pStyle w:val="ListParagraph"/>
        <w:numPr>
          <w:ilvl w:val="0"/>
          <w:numId w:val="0"/>
        </w:numPr>
        <w:tabs>
          <w:tab w:val="left" w:pos="360" w:leader="none"/>
        </w:tabs>
        <w:spacing w:lineRule="auto" w:line="240" w:before="40" w:after="40"/>
        <w:ind w:left="1440" w:hanging="0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/>
      </w:r>
    </w:p>
    <w:p>
      <w:pPr>
        <w:pStyle w:val="ListParagraph"/>
        <w:numPr>
          <w:ilvl w:val="2"/>
          <w:numId w:val="2"/>
        </w:numPr>
        <w:tabs>
          <w:tab w:val="left" w:pos="360" w:leader="none"/>
        </w:tabs>
        <w:spacing w:lineRule="auto" w:line="240" w:before="40" w:after="40"/>
        <w:rPr/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  <w:t>Recrut</w:t>
      </w:r>
      <w:r>
        <w:rPr>
          <w:rFonts w:cs="Spranq eco sans" w:ascii="Spranq eco sans" w:hAnsi="Spranq eco sans"/>
          <w:b/>
          <w:bCs/>
          <w:sz w:val="24"/>
          <w:szCs w:val="24"/>
          <w:lang w:val="pt"/>
        </w:rPr>
        <w:t xml:space="preserve">amento </w:t>
      </w:r>
      <w:r>
        <w:rPr>
          <w:rFonts w:cs="Spranq eco sans" w:ascii="Spranq eco sans" w:hAnsi="Spranq eco sans"/>
          <w:b/>
          <w:bCs/>
          <w:sz w:val="24"/>
          <w:szCs w:val="24"/>
          <w:highlight w:val="green"/>
          <w:lang w:val="pt"/>
        </w:rPr>
        <w:t>(Recrutador ?)</w:t>
      </w:r>
    </w:p>
    <w:p>
      <w:pPr>
        <w:pStyle w:val="Normal"/>
        <w:spacing w:lineRule="auto" w:line="240" w:before="0" w:after="0"/>
        <w:ind w:left="1404" w:firstLine="709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tbl>
      <w:tblPr>
        <w:tblW w:w="810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0" w:type="dxa"/>
          <w:left w:w="6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835"/>
        <w:gridCol w:w="5264"/>
      </w:tblGrid>
      <w:tr>
        <w:trPr>
          <w:trHeight w:val="380" w:hRule="atLeast"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  <w:vAlign w:val="center"/>
          </w:tcPr>
          <w:p>
            <w:pPr>
              <w:pStyle w:val="PSDSCorpodeTexto"/>
              <w:snapToGrid w:val="false"/>
              <w:ind w:hanging="0"/>
              <w:jc w:val="left"/>
              <w:rPr>
                <w:highlight w:val="yellow"/>
              </w:rPr>
            </w:pPr>
            <w:r>
              <w:rPr>
                <w:shd w:fill="FFFF00" w:val="clear"/>
              </w:rPr>
              <w:t>Recrutamento</w:t>
            </w:r>
          </w:p>
        </w:tc>
        <w:tc>
          <w:tcPr>
            <w:tcW w:w="5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PSDSCorpodeTexto"/>
              <w:snapToGrid w:val="false"/>
              <w:ind w:hanging="0"/>
              <w:jc w:val="left"/>
              <w:rPr>
                <w:highlight w:val="yellow"/>
              </w:rPr>
            </w:pPr>
            <w:r>
              <w:rPr>
                <w:shd w:fill="FFFF00" w:val="clear"/>
              </w:rPr>
              <w:t xml:space="preserve">Disponibiliza vagas </w:t>
            </w:r>
          </w:p>
        </w:tc>
      </w:tr>
      <w:tr>
        <w:trPr>
          <w:trHeight w:val="380" w:hRule="atLeast"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  <w:vAlign w:val="center"/>
          </w:tcPr>
          <w:p>
            <w:pPr>
              <w:pStyle w:val="PSDSCorpodeTexto"/>
              <w:snapToGrid w:val="false"/>
              <w:ind w:hanging="0"/>
              <w:jc w:val="left"/>
              <w:rPr/>
            </w:pPr>
            <w:r>
              <w:rPr/>
              <w:t>Papel</w:t>
            </w:r>
          </w:p>
        </w:tc>
        <w:tc>
          <w:tcPr>
            <w:tcW w:w="5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PSDSCorpodeTexto"/>
              <w:snapToGrid w:val="false"/>
              <w:ind w:hanging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Conforme a necessidades de compor o quadro de funcionários lançara no sistema vagas a serem preenchidas. </w:t>
            </w:r>
          </w:p>
        </w:tc>
      </w:tr>
      <w:tr>
        <w:trPr>
          <w:trHeight w:val="380" w:hRule="atLeast"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  <w:vAlign w:val="center"/>
          </w:tcPr>
          <w:p>
            <w:pPr>
              <w:pStyle w:val="PSDSCorpodeTexto"/>
              <w:snapToGrid w:val="false"/>
              <w:ind w:hanging="0"/>
              <w:jc w:val="left"/>
              <w:rPr/>
            </w:pPr>
            <w:r>
              <w:rPr/>
              <w:t>Insumos ao sistema</w:t>
            </w:r>
          </w:p>
        </w:tc>
        <w:tc>
          <w:tcPr>
            <w:tcW w:w="5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PSDSCorpodeTexto"/>
              <w:snapToGrid w:val="false"/>
              <w:ind w:hanging="0"/>
              <w:jc w:val="left"/>
              <w:rPr/>
            </w:pPr>
            <w:r>
              <w:rPr>
                <w:rFonts w:cs="Arial" w:ascii="Arial" w:hAnsi="Arial"/>
                <w:sz w:val="24"/>
              </w:rPr>
              <w:t>-Insere dados da vaga</w:t>
            </w:r>
          </w:p>
        </w:tc>
      </w:tr>
      <w:tr>
        <w:trPr>
          <w:trHeight w:val="380" w:hRule="atLeast"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pt"/>
              </w:rPr>
            </w:pPr>
            <w:r>
              <w:rPr>
                <w:rFonts w:cs="Spranq eco sans" w:ascii="Spranq eco sans" w:hAnsi="Spranq eco sans"/>
                <w:sz w:val="20"/>
                <w:szCs w:val="20"/>
                <w:lang w:val="pt"/>
              </w:rPr>
              <w:t>Representante</w:t>
            </w:r>
          </w:p>
        </w:tc>
        <w:tc>
          <w:tcPr>
            <w:tcW w:w="5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  <w:t>Anderson</w:t>
            </w:r>
          </w:p>
        </w:tc>
      </w:tr>
    </w:tbl>
    <w:p>
      <w:pPr>
        <w:pStyle w:val="ListParagraph"/>
        <w:numPr>
          <w:ilvl w:val="2"/>
          <w:numId w:val="3"/>
        </w:numPr>
        <w:tabs>
          <w:tab w:val="left" w:pos="360" w:leader="none"/>
        </w:tabs>
        <w:spacing w:lineRule="auto" w:line="240" w:before="40" w:after="40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  <w:t>Candidato</w:t>
      </w:r>
    </w:p>
    <w:p>
      <w:pPr>
        <w:pStyle w:val="Normal"/>
        <w:spacing w:lineRule="auto" w:line="240" w:before="0" w:after="0"/>
        <w:ind w:left="1404" w:hanging="1120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tbl>
      <w:tblPr>
        <w:tblW w:w="810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0" w:type="dxa"/>
          <w:left w:w="6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835"/>
        <w:gridCol w:w="5264"/>
      </w:tblGrid>
      <w:tr>
        <w:trPr>
          <w:trHeight w:val="380" w:hRule="atLeast"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  <w:vAlign w:val="center"/>
          </w:tcPr>
          <w:p>
            <w:pPr>
              <w:pStyle w:val="PSDSCorpodeTexto"/>
              <w:snapToGrid w:val="false"/>
              <w:ind w:hanging="0"/>
              <w:jc w:val="left"/>
              <w:rPr>
                <w:highlight w:val="yellow"/>
              </w:rPr>
            </w:pPr>
            <w:r>
              <w:rPr>
                <w:shd w:fill="FFFF00" w:val="clear"/>
              </w:rPr>
              <w:t>Candidato</w:t>
            </w:r>
          </w:p>
        </w:tc>
        <w:tc>
          <w:tcPr>
            <w:tcW w:w="5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PSDSCorpodeTexto"/>
              <w:snapToGrid w:val="false"/>
              <w:ind w:hanging="0"/>
              <w:jc w:val="left"/>
              <w:rPr>
                <w:highlight w:val="yellow"/>
              </w:rPr>
            </w:pPr>
            <w:r>
              <w:rPr>
                <w:shd w:fill="FFFF00" w:val="clear"/>
              </w:rPr>
              <w:t>Candidata-se a uma vaga</w:t>
            </w:r>
          </w:p>
        </w:tc>
      </w:tr>
      <w:tr>
        <w:trPr>
          <w:trHeight w:val="380" w:hRule="atLeast"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  <w:vAlign w:val="center"/>
          </w:tcPr>
          <w:p>
            <w:pPr>
              <w:pStyle w:val="PSDSCorpodeTexto"/>
              <w:snapToGrid w:val="false"/>
              <w:ind w:hanging="0"/>
              <w:jc w:val="left"/>
              <w:rPr/>
            </w:pPr>
            <w:r>
              <w:rPr/>
              <w:t>Papel</w:t>
            </w:r>
          </w:p>
        </w:tc>
        <w:tc>
          <w:tcPr>
            <w:tcW w:w="5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PSDSCorpodeTexto"/>
              <w:snapToGrid w:val="false"/>
              <w:ind w:hanging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Selecionar a vaga que mais se equipara a sua qualificação profissional</w:t>
            </w:r>
          </w:p>
        </w:tc>
      </w:tr>
      <w:tr>
        <w:trPr>
          <w:trHeight w:val="380" w:hRule="atLeast"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  <w:vAlign w:val="center"/>
          </w:tcPr>
          <w:p>
            <w:pPr>
              <w:pStyle w:val="PSDSCorpodeTexto"/>
              <w:snapToGrid w:val="false"/>
              <w:ind w:hanging="0"/>
              <w:jc w:val="left"/>
              <w:rPr/>
            </w:pPr>
            <w:r>
              <w:rPr/>
              <w:t>Insumos ao sistema</w:t>
            </w:r>
          </w:p>
        </w:tc>
        <w:tc>
          <w:tcPr>
            <w:tcW w:w="5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PSDSCorpodeTexto"/>
              <w:snapToGrid w:val="false"/>
              <w:ind w:hanging="0"/>
              <w:jc w:val="left"/>
              <w:rPr/>
            </w:pPr>
            <w:r>
              <w:rPr>
                <w:rFonts w:cs="Arial" w:ascii="Arial" w:hAnsi="Arial"/>
                <w:sz w:val="24"/>
              </w:rPr>
              <w:t>-Insere dados para login na pagina</w:t>
            </w:r>
          </w:p>
        </w:tc>
      </w:tr>
      <w:tr>
        <w:trPr>
          <w:trHeight w:val="380" w:hRule="atLeast"/>
        </w:trPr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lang w:val="pt"/>
              </w:rPr>
            </w:pPr>
            <w:r>
              <w:rPr>
                <w:rFonts w:cs="Spranq eco sans" w:ascii="Spranq eco sans" w:hAnsi="Spranq eco sans"/>
                <w:sz w:val="20"/>
                <w:szCs w:val="20"/>
                <w:lang w:val="pt"/>
              </w:rPr>
              <w:t>Representante</w:t>
            </w:r>
          </w:p>
        </w:tc>
        <w:tc>
          <w:tcPr>
            <w:tcW w:w="5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  <w:t>Anderson</w:t>
            </w:r>
          </w:p>
        </w:tc>
      </w:tr>
    </w:tbl>
    <w:p>
      <w:pPr>
        <w:pStyle w:val="Normal"/>
        <w:spacing w:lineRule="auto" w:line="240" w:before="0" w:after="0"/>
        <w:ind w:left="1404" w:firstLine="709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  <w:lang w:val="pt"/>
        </w:rPr>
      </w:pPr>
      <w:r>
        <w:rPr>
          <w:rFonts w:cs="Arial" w:ascii="Arial" w:hAnsi="Arial"/>
          <w:b/>
          <w:sz w:val="24"/>
          <w:szCs w:val="24"/>
        </w:rPr>
        <w:t>Necessidades e Funcionalidades</w:t>
      </w:r>
    </w:p>
    <w:p>
      <w:pPr>
        <w:pStyle w:val="Normal"/>
        <w:spacing w:lineRule="auto" w:line="240" w:before="0" w:after="0"/>
        <w:ind w:left="1404" w:hanging="11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cs="Arial" w:ascii="Arial" w:hAnsi="Arial"/>
          <w:sz w:val="24"/>
          <w:szCs w:val="24"/>
        </w:rPr>
        <w:t>Esta seção descreve as principais necessidades e funcionalidades requeridas pelas partes interessadas, relacionando a cada ator.</w:t>
      </w:r>
    </w:p>
    <w:p>
      <w:pPr>
        <w:pStyle w:val="Normal"/>
        <w:spacing w:lineRule="auto" w:line="240" w:before="0" w:after="0"/>
        <w:ind w:left="1404" w:firstLine="709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Normal"/>
        <w:spacing w:lineRule="auto" w:line="240" w:before="0" w:after="0"/>
        <w:ind w:left="624" w:firstLine="709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tbl>
      <w:tblPr>
        <w:tblW w:w="939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0" w:type="dxa"/>
          <w:left w:w="6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169"/>
        <w:gridCol w:w="6739"/>
        <w:gridCol w:w="1481"/>
      </w:tblGrid>
      <w:tr>
        <w:trPr>
          <w:trHeight w:val="1" w:hRule="atLeast"/>
        </w:trPr>
        <w:tc>
          <w:tcPr>
            <w:tcW w:w="79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Necessidade 1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5E5E5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Benefício</w:t>
            </w:r>
          </w:p>
        </w:tc>
      </w:tr>
      <w:tr>
        <w:trPr>
          <w:trHeight w:val="1" w:hRule="atLeast"/>
        </w:trPr>
        <w:tc>
          <w:tcPr>
            <w:tcW w:w="79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  <w:t xml:space="preserve">Manter vagas 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Crítico</w:t>
            </w:r>
          </w:p>
        </w:tc>
      </w:tr>
      <w:tr>
        <w:trPr>
          <w:trHeight w:val="1" w:hRule="atLeast"/>
        </w:trPr>
        <w:tc>
          <w:tcPr>
            <w:tcW w:w="11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Id Func. </w:t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000000" w:fill="E5E5E5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Descrição das Funcionalidades/atores envolvidos</w:t>
            </w:r>
          </w:p>
        </w:tc>
      </w:tr>
      <w:tr>
        <w:trPr>
          <w:trHeight w:val="1" w:hRule="atLeast"/>
        </w:trPr>
        <w:tc>
          <w:tcPr>
            <w:tcW w:w="11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F1</w:t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  <w:t>Inclusão de novas vagas</w:t>
            </w:r>
          </w:p>
        </w:tc>
      </w:tr>
      <w:tr>
        <w:trPr>
          <w:trHeight w:val="1" w:hRule="atLeast"/>
        </w:trPr>
        <w:tc>
          <w:tcPr>
            <w:tcW w:w="11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Recrutamento </w:t>
            </w:r>
            <w:r>
              <w:rPr>
                <w:rFonts w:cs="Arial" w:ascii="Arial" w:hAnsi="Arial"/>
                <w:bCs/>
                <w:sz w:val="24"/>
                <w:szCs w:val="24"/>
                <w:lang w:val="pt"/>
              </w:rPr>
              <w:t>fornece os dados solicitados pelo sistema</w:t>
            </w:r>
          </w:p>
        </w:tc>
      </w:tr>
      <w:tr>
        <w:trPr>
          <w:trHeight w:val="241" w:hRule="atLeast"/>
        </w:trPr>
        <w:tc>
          <w:tcPr>
            <w:tcW w:w="11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F1.2</w:t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  <w:t>Pesquisa/ listagem de vagas</w:t>
            </w:r>
          </w:p>
        </w:tc>
      </w:tr>
      <w:tr>
        <w:trPr>
          <w:trHeight w:val="240" w:hRule="atLeast"/>
        </w:trPr>
        <w:tc>
          <w:tcPr>
            <w:tcW w:w="11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Recrutamento </w:t>
            </w:r>
            <w:r>
              <w:rPr>
                <w:rFonts w:cs="Arial" w:ascii="Arial" w:hAnsi="Arial"/>
                <w:bCs/>
                <w:sz w:val="24"/>
                <w:szCs w:val="24"/>
                <w:lang w:val="pt"/>
              </w:rPr>
              <w:t>fornece uma lista de vagas e a situação da mesma se aberta ou fechada e os candidatos</w:t>
            </w:r>
          </w:p>
        </w:tc>
      </w:tr>
      <w:tr>
        <w:trPr>
          <w:trHeight w:val="240" w:hRule="atLeast"/>
        </w:trPr>
        <w:tc>
          <w:tcPr>
            <w:tcW w:w="11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F1.3</w:t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  <w:t>Alteração de dados da vaga</w:t>
            </w:r>
          </w:p>
        </w:tc>
      </w:tr>
      <w:tr>
        <w:trPr>
          <w:trHeight w:val="240" w:hRule="atLeast"/>
        </w:trPr>
        <w:tc>
          <w:tcPr>
            <w:tcW w:w="1169" w:type="dxa"/>
            <w:vMerge w:val="continue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Recrutamento </w:t>
            </w:r>
            <w:r>
              <w:rPr>
                <w:rFonts w:cs="Arial" w:ascii="Arial" w:hAnsi="Arial"/>
                <w:bCs/>
                <w:sz w:val="24"/>
                <w:szCs w:val="24"/>
                <w:lang w:val="pt"/>
              </w:rPr>
              <w:t>pesquisa uma vaga existente e promove alterações em seus dados</w:t>
            </w:r>
          </w:p>
        </w:tc>
      </w:tr>
      <w:tr>
        <w:trPr>
          <w:trHeight w:val="240" w:hRule="atLeast"/>
        </w:trPr>
        <w:tc>
          <w:tcPr>
            <w:tcW w:w="11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F1.4</w:t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pt"/>
              </w:rPr>
              <w:t>Exclusão de vaga/ encerramento</w:t>
            </w:r>
          </w:p>
        </w:tc>
      </w:tr>
      <w:tr>
        <w:trPr>
          <w:trHeight w:val="240" w:hRule="atLeast"/>
        </w:trPr>
        <w:tc>
          <w:tcPr>
            <w:tcW w:w="1169" w:type="dxa"/>
            <w:vMerge w:val="continue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Recrutamento </w:t>
            </w:r>
            <w:r>
              <w:rPr>
                <w:rFonts w:cs="Arial" w:ascii="Arial" w:hAnsi="Arial"/>
                <w:bCs/>
                <w:sz w:val="24"/>
                <w:szCs w:val="24"/>
                <w:lang w:val="pt"/>
              </w:rPr>
              <w:t xml:space="preserve">pesquisa uma vaga existente e solicita ao sistema </w:t>
            </w:r>
            <w:r>
              <w:rPr>
                <w:rFonts w:cs="Arial" w:ascii="Arial" w:hAnsi="Arial"/>
                <w:bCs/>
                <w:sz w:val="24"/>
                <w:szCs w:val="24"/>
                <w:highlight w:val="green"/>
                <w:lang w:val="pt"/>
              </w:rPr>
              <w:t>o</w:t>
            </w:r>
            <w:r>
              <w:rPr>
                <w:rFonts w:cs="Arial" w:ascii="Arial" w:hAnsi="Arial"/>
                <w:bCs/>
                <w:sz w:val="24"/>
                <w:szCs w:val="24"/>
                <w:highlight w:val="green"/>
                <w:lang w:val="pt"/>
              </w:rPr>
              <w:t xml:space="preserve"> </w:t>
            </w:r>
            <w:r>
              <w:rPr>
                <w:rFonts w:cs="Arial" w:ascii="Arial" w:hAnsi="Arial"/>
                <w:bCs/>
                <w:sz w:val="24"/>
                <w:szCs w:val="24"/>
                <w:highlight w:val="green"/>
                <w:lang w:val="pt"/>
              </w:rPr>
              <w:t>encerramento</w:t>
            </w:r>
            <w:r>
              <w:rPr>
                <w:rFonts w:cs="Arial" w:ascii="Arial" w:hAnsi="Arial"/>
                <w:bCs/>
                <w:sz w:val="24"/>
                <w:szCs w:val="24"/>
                <w:lang w:val="pt"/>
              </w:rPr>
              <w:t xml:space="preserve"> desta. Por motivo de segurança os dados não são apagados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tbl>
      <w:tblPr>
        <w:tblW w:w="939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0" w:type="dxa"/>
          <w:left w:w="6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169"/>
        <w:gridCol w:w="6739"/>
        <w:gridCol w:w="1481"/>
      </w:tblGrid>
      <w:tr>
        <w:trPr>
          <w:trHeight w:val="1" w:hRule="atLeast"/>
        </w:trPr>
        <w:tc>
          <w:tcPr>
            <w:tcW w:w="79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Necessidade 2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5E5E5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Benefício</w:t>
            </w:r>
          </w:p>
        </w:tc>
      </w:tr>
      <w:tr>
        <w:trPr>
          <w:trHeight w:val="1" w:hRule="atLeast"/>
        </w:trPr>
        <w:tc>
          <w:tcPr>
            <w:tcW w:w="79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  <w:t xml:space="preserve">Consulta de vagas 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Crítico</w:t>
            </w:r>
          </w:p>
        </w:tc>
      </w:tr>
      <w:tr>
        <w:trPr>
          <w:trHeight w:val="1" w:hRule="atLeast"/>
        </w:trPr>
        <w:tc>
          <w:tcPr>
            <w:tcW w:w="11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Id Func. </w:t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000000" w:fill="E5E5E5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Descrição das Funcionalidades /</w:t>
            </w: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atores envolvidos</w:t>
            </w:r>
          </w:p>
        </w:tc>
      </w:tr>
      <w:tr>
        <w:trPr>
          <w:trHeight w:val="1" w:hRule="atLeast"/>
        </w:trPr>
        <w:tc>
          <w:tcPr>
            <w:tcW w:w="11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F1</w:t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  <w:t>Consultar novas vagas</w:t>
            </w:r>
          </w:p>
        </w:tc>
      </w:tr>
      <w:tr>
        <w:trPr>
          <w:trHeight w:val="1" w:hRule="atLeast"/>
        </w:trPr>
        <w:tc>
          <w:tcPr>
            <w:tcW w:w="11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Candidato </w:t>
            </w:r>
            <w:r>
              <w:rPr>
                <w:rFonts w:cs="Arial" w:ascii="Arial" w:hAnsi="Arial"/>
                <w:bCs/>
                <w:sz w:val="24"/>
                <w:szCs w:val="24"/>
                <w:lang w:val="pt"/>
              </w:rPr>
              <w:t>fornece os dados solicitados pelo sistema</w:t>
            </w:r>
          </w:p>
        </w:tc>
      </w:tr>
      <w:tr>
        <w:trPr>
          <w:trHeight w:val="241" w:hRule="atLeast"/>
        </w:trPr>
        <w:tc>
          <w:tcPr>
            <w:tcW w:w="11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F1.2</w:t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  <w:t>Pesquisa/ listagem de vagas</w:t>
            </w:r>
          </w:p>
        </w:tc>
      </w:tr>
      <w:tr>
        <w:trPr>
          <w:trHeight w:val="240" w:hRule="atLeast"/>
        </w:trPr>
        <w:tc>
          <w:tcPr>
            <w:tcW w:w="11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Candidato </w:t>
            </w:r>
            <w:r>
              <w:rPr>
                <w:rFonts w:cs="Arial" w:ascii="Arial" w:hAnsi="Arial"/>
                <w:bCs/>
                <w:sz w:val="24"/>
                <w:szCs w:val="24"/>
                <w:lang w:val="pt"/>
              </w:rPr>
              <w:t>fornece uma lista de vagas e a situação da mesma se aberta ou fechada e os candidatos</w:t>
            </w:r>
          </w:p>
        </w:tc>
      </w:tr>
      <w:tr>
        <w:trPr>
          <w:trHeight w:val="240" w:hRule="atLeast"/>
        </w:trPr>
        <w:tc>
          <w:tcPr>
            <w:tcW w:w="11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F1.3</w:t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  <w:t>Candidatar a vaga</w:t>
            </w:r>
          </w:p>
        </w:tc>
      </w:tr>
      <w:tr>
        <w:trPr>
          <w:trHeight w:val="240" w:hRule="atLeast"/>
        </w:trPr>
        <w:tc>
          <w:tcPr>
            <w:tcW w:w="1169" w:type="dxa"/>
            <w:vMerge w:val="continue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Candidato </w:t>
            </w:r>
            <w:r>
              <w:rPr>
                <w:rFonts w:cs="Arial" w:ascii="Arial" w:hAnsi="Arial"/>
                <w:bCs/>
                <w:sz w:val="24"/>
                <w:szCs w:val="24"/>
                <w:lang w:val="pt"/>
              </w:rPr>
              <w:t xml:space="preserve">fornece os dados solicitados pelo sistema </w:t>
            </w:r>
          </w:p>
        </w:tc>
      </w:tr>
      <w:tr>
        <w:trPr>
          <w:trHeight w:val="240" w:hRule="atLeast"/>
        </w:trPr>
        <w:tc>
          <w:tcPr>
            <w:tcW w:w="11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F1.4</w:t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pt"/>
              </w:rPr>
              <w:t>Anexar certificados</w:t>
            </w:r>
          </w:p>
        </w:tc>
      </w:tr>
      <w:tr>
        <w:trPr>
          <w:trHeight w:val="240" w:hRule="atLeast"/>
        </w:trPr>
        <w:tc>
          <w:tcPr>
            <w:tcW w:w="1169" w:type="dxa"/>
            <w:vMerge w:val="continue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Candidato </w:t>
            </w:r>
            <w:r>
              <w:rPr>
                <w:rFonts w:cs="Arial" w:ascii="Arial" w:hAnsi="Arial"/>
                <w:bCs/>
                <w:sz w:val="24"/>
                <w:szCs w:val="24"/>
                <w:lang w:val="pt"/>
              </w:rPr>
              <w:t>fornece em anexo o certificado no formato permitido pelo sistema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/>
          <w:lang w:val="pt"/>
        </w:rPr>
      </w:pPr>
      <w:r>
        <w:rPr>
          <w:rFonts w:cs="Calibri"/>
          <w:lang w:val="pt"/>
        </w:rPr>
      </w:r>
    </w:p>
    <w:tbl>
      <w:tblPr>
        <w:tblW w:w="939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0" w:type="dxa"/>
          <w:left w:w="6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169"/>
        <w:gridCol w:w="6739"/>
        <w:gridCol w:w="1481"/>
      </w:tblGrid>
      <w:tr>
        <w:trPr>
          <w:trHeight w:val="1" w:hRule="atLeast"/>
        </w:trPr>
        <w:tc>
          <w:tcPr>
            <w:tcW w:w="79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Necessidade 3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E5E5E5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Benefício</w:t>
            </w:r>
          </w:p>
        </w:tc>
      </w:tr>
      <w:tr>
        <w:trPr>
          <w:trHeight w:val="1" w:hRule="atLeast"/>
        </w:trPr>
        <w:tc>
          <w:tcPr>
            <w:tcW w:w="79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  <w:t xml:space="preserve">Segurança do sistema  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Crítico</w:t>
            </w:r>
          </w:p>
        </w:tc>
      </w:tr>
      <w:tr>
        <w:trPr>
          <w:trHeight w:val="1" w:hRule="atLeast"/>
        </w:trPr>
        <w:tc>
          <w:tcPr>
            <w:tcW w:w="116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E5E5E5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Id Func. </w:t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000000" w:fill="E5E5E5" w:val="clear"/>
            <w:tcMar>
              <w:left w:w="6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Descrição das Funcionalidades/atores envolvidos</w:t>
            </w:r>
          </w:p>
        </w:tc>
      </w:tr>
      <w:tr>
        <w:trPr>
          <w:trHeight w:val="1" w:hRule="atLeast"/>
        </w:trPr>
        <w:tc>
          <w:tcPr>
            <w:tcW w:w="11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>F1</w:t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  <w:t>Autenticação do usuário</w:t>
            </w:r>
          </w:p>
        </w:tc>
      </w:tr>
      <w:tr>
        <w:trPr>
          <w:trHeight w:val="1" w:hRule="atLeast"/>
        </w:trPr>
        <w:tc>
          <w:tcPr>
            <w:tcW w:w="11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  <w:insideH w:val="single" w:sz="8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val="pt"/>
              </w:rPr>
              <w:t xml:space="preserve">Candidato </w:t>
            </w:r>
            <w:r>
              <w:rPr>
                <w:rFonts w:cs="Arial" w:ascii="Arial" w:hAnsi="Arial"/>
                <w:bCs/>
                <w:sz w:val="24"/>
                <w:szCs w:val="24"/>
                <w:lang w:val="pt"/>
              </w:rPr>
              <w:t>informa o cpf e email para acessar o sistema</w:t>
            </w:r>
          </w:p>
        </w:tc>
      </w:tr>
      <w:tr>
        <w:trPr>
          <w:trHeight w:val="240" w:hRule="atLeast"/>
        </w:trPr>
        <w:tc>
          <w:tcPr>
            <w:tcW w:w="11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  <w:insideH w:val="single" w:sz="4" w:space="0" w:color="000001"/>
              <w:insideV w:val="single" w:sz="2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</w:r>
          </w:p>
        </w:tc>
        <w:tc>
          <w:tcPr>
            <w:tcW w:w="8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cs="Arial" w:ascii="Arial" w:hAnsi="Arial"/>
                <w:sz w:val="24"/>
                <w:szCs w:val="24"/>
                <w:lang w:val="pt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</w:r>
    </w:p>
    <w:p>
      <w:pPr>
        <w:pStyle w:val="Normal"/>
        <w:spacing w:lineRule="auto" w:line="240" w:before="0" w:after="0"/>
        <w:jc w:val="both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</w:r>
    </w:p>
    <w:p>
      <w:pPr>
        <w:pStyle w:val="Normal"/>
        <w:spacing w:lineRule="auto" w:line="240" w:before="0" w:after="0"/>
        <w:jc w:val="both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</w:r>
    </w:p>
    <w:p>
      <w:pPr>
        <w:pStyle w:val="Normal"/>
        <w:spacing w:lineRule="auto" w:line="240" w:before="0" w:after="0"/>
        <w:jc w:val="both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</w:r>
    </w:p>
    <w:p>
      <w:pPr>
        <w:pStyle w:val="Normal"/>
        <w:spacing w:lineRule="auto" w:line="240" w:before="0" w:after="0"/>
        <w:jc w:val="both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bookmarkStart w:id="0" w:name="_GoBack"/>
      <w:bookmarkStart w:id="1" w:name="_GoBack"/>
      <w:bookmarkEnd w:id="1"/>
      <w:r>
        <w:rPr>
          <w:rFonts w:cs="Spranq eco sans" w:ascii="Spranq eco sans" w:hAnsi="Spranq eco sans"/>
          <w:b/>
          <w:bCs/>
          <w:sz w:val="24"/>
          <w:szCs w:val="24"/>
          <w:lang w:val="pt"/>
        </w:rPr>
      </w:r>
    </w:p>
    <w:p>
      <w:pPr>
        <w:pStyle w:val="Normal"/>
        <w:spacing w:lineRule="auto" w:line="240" w:before="0" w:after="0"/>
        <w:jc w:val="both"/>
        <w:rPr>
          <w:rFonts w:ascii="Spranq eco sans" w:hAnsi="Spranq eco sans" w:cs="Spranq eco sans"/>
          <w:b/>
          <w:b/>
          <w:bCs/>
          <w:sz w:val="24"/>
          <w:szCs w:val="24"/>
          <w:lang w:val="pt"/>
        </w:rPr>
      </w:pPr>
      <w:r>
        <w:rPr>
          <w:rFonts w:cs="Spranq eco sans" w:ascii="Spranq eco sans" w:hAnsi="Spranq eco sans"/>
          <w:b/>
          <w:bCs/>
          <w:sz w:val="24"/>
          <w:szCs w:val="24"/>
          <w:lang w:val="pt"/>
        </w:rPr>
        <w:t>5.</w:t>
        <w:tab/>
        <w:t>Proposta de Solução Tecnológica Escolhida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pt"/>
        </w:rPr>
      </w:pPr>
      <w:r>
        <w:rPr>
          <w:rFonts w:cs="Arial" w:ascii="Arial" w:hAnsi="Arial"/>
          <w:bCs/>
          <w:sz w:val="24"/>
          <w:szCs w:val="24"/>
          <w:lang w:val="pt"/>
        </w:rPr>
        <w:t xml:space="preserve">O sistema será desenvolvido em linguagem de programação com capacidade de gerar páginas web para uso do sistema dentro de um navegador web e realizar conexões com banco de dados. </w:t>
        <w:tab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desenvolvedor opta por utilizar as Linguagens Java web para a criação de telas e funcionalidades.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banco de dados será o MySQL.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pt"/>
        </w:rPr>
      </w:pPr>
      <w:r>
        <w:rPr>
          <w:rFonts w:cs="Arial" w:ascii="Arial" w:hAnsi="Arial"/>
          <w:sz w:val="24"/>
          <w:szCs w:val="24"/>
        </w:rPr>
        <w:t>No desenvolvimento serão utilizadas diversas ferramentas, entre elas: eclipse, Mozila, Firefox e outras.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pranq eco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>
    <w:lvl w:ilvl="0">
      <w:start w:val="3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525" w:hanging="52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lvl w:ilvl="0">
      <w:start w:val="3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525" w:hanging="52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stiloABNTChar" w:customStyle="1">
    <w:name w:val="Estilo ABNT Char"/>
    <w:basedOn w:val="DefaultParagraphFont"/>
    <w:link w:val="EstiloABNT"/>
    <w:qFormat/>
    <w:rsid w:val="0094701b"/>
    <w:rPr>
      <w:rFonts w:ascii="Arial" w:hAnsi="Arial"/>
      <w:sz w:val="24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20709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b/>
      <w:i w:val="false"/>
    </w:rPr>
  </w:style>
  <w:style w:type="character" w:styleId="ListLabel4">
    <w:name w:val="ListLabel 4"/>
    <w:qFormat/>
    <w:rPr>
      <w:b/>
      <w:i w:val="false"/>
    </w:rPr>
  </w:style>
  <w:style w:type="character" w:styleId="ListLabel5">
    <w:name w:val="ListLabel 5"/>
    <w:qFormat/>
    <w:rPr>
      <w:b/>
      <w:i w:val="false"/>
    </w:rPr>
  </w:style>
  <w:style w:type="character" w:styleId="ListLabel6">
    <w:name w:val="ListLabel 6"/>
    <w:qFormat/>
    <w:rPr>
      <w:b/>
      <w:i w:val="false"/>
    </w:rPr>
  </w:style>
  <w:style w:type="character" w:styleId="ListLabel7">
    <w:name w:val="ListLabel 7"/>
    <w:qFormat/>
    <w:rPr>
      <w:b/>
      <w:i w:val="false"/>
    </w:rPr>
  </w:style>
  <w:style w:type="character" w:styleId="ListLabel8">
    <w:name w:val="ListLabel 8"/>
    <w:qFormat/>
    <w:rPr>
      <w:b/>
      <w:i w:val="false"/>
    </w:rPr>
  </w:style>
  <w:style w:type="character" w:styleId="ListLabel9">
    <w:name w:val="ListLabel 9"/>
    <w:qFormat/>
    <w:rPr>
      <w:b/>
      <w:i w:val="false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Normal"/>
    <w:rsid w:val="00d20709"/>
    <w:pPr>
      <w:widowControl w:val="false"/>
      <w:suppressAutoHyphens w:val="true"/>
      <w:spacing w:lineRule="auto" w:line="240" w:before="0" w:after="120"/>
      <w:textAlignment w:val="baseline"/>
    </w:pPr>
    <w:rPr>
      <w:rFonts w:ascii="Arial" w:hAnsi="Arial" w:eastAsia="DejaVu Sans" w:cs="DejaVu Sans"/>
      <w:sz w:val="20"/>
      <w:szCs w:val="24"/>
      <w:lang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stiloABNT" w:customStyle="1">
    <w:name w:val="Estilo ABNT"/>
    <w:link w:val="EstiloABNTChar"/>
    <w:qFormat/>
    <w:rsid w:val="0094701b"/>
    <w:pPr>
      <w:widowControl/>
      <w:bidi w:val="0"/>
      <w:spacing w:lineRule="auto" w:line="360" w:before="0" w:after="0"/>
      <w:jc w:val="both"/>
    </w:pPr>
    <w:rPr>
      <w:rFonts w:ascii="Arial" w:hAnsi="Arial" w:eastAsia="Calibri" w:cs="" w:cstheme="minorBidi" w:eastAsiaTheme="minorHAnsi"/>
      <w:color w:val="00000A"/>
      <w:sz w:val="24"/>
      <w:szCs w:val="22"/>
      <w:lang w:val="pt-BR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2070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SDSCorpodeTexto" w:customStyle="1">
    <w:name w:val="PSDS - Corpo de Texto"/>
    <w:basedOn w:val="Normal"/>
    <w:qFormat/>
    <w:rsid w:val="00d20709"/>
    <w:pPr>
      <w:suppressAutoHyphens w:val="true"/>
      <w:spacing w:lineRule="auto" w:line="240" w:before="0" w:after="0"/>
      <w:ind w:firstLine="709"/>
      <w:jc w:val="both"/>
      <w:textAlignment w:val="baseline"/>
    </w:pPr>
    <w:rPr>
      <w:rFonts w:ascii="Spranq eco sans" w:hAnsi="Spranq eco sans" w:eastAsia="DejaVu Sans" w:cs="Spranq eco sans"/>
      <w:sz w:val="20"/>
      <w:szCs w:val="24"/>
      <w:lang w:eastAsia="zh-CN" w:bidi="hi-IN"/>
    </w:rPr>
  </w:style>
  <w:style w:type="paragraph" w:styleId="PSDSMarcadoresNivel1" w:customStyle="1">
    <w:name w:val="PSDS - Marcadores Nivel 1"/>
    <w:basedOn w:val="PSDSCorpodeTexto"/>
    <w:qFormat/>
    <w:rsid w:val="00d20709"/>
    <w:pPr/>
    <w:rPr>
      <w:b/>
      <w:sz w:val="24"/>
    </w:rPr>
  </w:style>
  <w:style w:type="paragraph" w:styleId="ListParagraph">
    <w:name w:val="List Paragraph"/>
    <w:basedOn w:val="Normal"/>
    <w:uiPriority w:val="34"/>
    <w:qFormat/>
    <w:rsid w:val="00c1320e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d2070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LibreOffice/5.2.7.2$Linux_X86_64 LibreOffice_project/20m0$Build-2</Application>
  <Pages>5</Pages>
  <Words>583</Words>
  <Characters>3348</Characters>
  <CharactersWithSpaces>3852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2018-02-28T22:48:00Z</dcterms:created>
  <dc:creator>daniele sant anna</dc:creator>
  <dc:description/>
  <dc:language>pt-BR</dc:language>
  <cp:lastModifiedBy/>
  <dcterms:modified xsi:type="dcterms:W3CDTF">2018-03-03T23:19:14Z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